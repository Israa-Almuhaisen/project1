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240" w:lineRule="auto"/>
        <w:rPr>
          <w:rFonts w:ascii="Century Gothic" w:cs="Century Gothic" w:eastAsia="Century Gothic" w:hAnsi="Century Gothic"/>
          <w:b w:val="1"/>
          <w:color w:val="a6a6a6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a6a6a6"/>
          <w:sz w:val="32"/>
          <w:szCs w:val="32"/>
          <w:rtl w:val="0"/>
        </w:rPr>
        <w:t xml:space="preserve">ONE-PAGE BUSINESS PLAN TEMPLATE GROUP 3</w:t>
        <w:tab/>
      </w:r>
    </w:p>
    <w:tbl>
      <w:tblPr>
        <w:tblStyle w:val="Table1"/>
        <w:tblW w:w="10580.0" w:type="dxa"/>
        <w:jc w:val="left"/>
        <w:tblInd w:w="0.0" w:type="dxa"/>
        <w:tblLayout w:type="fixed"/>
        <w:tblLook w:val="0400"/>
      </w:tblPr>
      <w:tblGrid>
        <w:gridCol w:w="460"/>
        <w:gridCol w:w="280"/>
        <w:gridCol w:w="1560"/>
        <w:gridCol w:w="330"/>
        <w:gridCol w:w="2610"/>
        <w:gridCol w:w="220"/>
        <w:gridCol w:w="280"/>
        <w:gridCol w:w="1840"/>
        <w:gridCol w:w="3000"/>
        <w:tblGridChange w:id="0">
          <w:tblGrid>
            <w:gridCol w:w="460"/>
            <w:gridCol w:w="280"/>
            <w:gridCol w:w="1560"/>
            <w:gridCol w:w="330"/>
            <w:gridCol w:w="2610"/>
            <w:gridCol w:w="220"/>
            <w:gridCol w:w="280"/>
            <w:gridCol w:w="1840"/>
            <w:gridCol w:w="30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WHAT + HOW + WHO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WHAT</w:t>
              <w:br w:type="textWrapping"/>
              <w:t xml:space="preserve">do we do?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Providing  medical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HOW</w:t>
              <w:br w:type="textWrapping"/>
              <w:t xml:space="preserve">do we do it?     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8761d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By providing an appointment service for doctors in the city of Aqaba. By collecting them on one web page to facilitate the booking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WHO</w:t>
              <w:br w:type="textWrapping"/>
              <w:t xml:space="preserve">do we serve?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The local community in Aqaba.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CUSTOMER PROBLEM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8761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It is difficult for patients to access information to contact doctors.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People in Aqaba do not know all the doctors inside Aqaba.</w:t>
            </w:r>
          </w:p>
        </w:tc>
      </w:tr>
      <w:tr>
        <w:trPr>
          <w:cantSplit w:val="1"/>
          <w:trHeight w:val="1028.847656249999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SOLUTION PROVIDED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36"/>
                <w:szCs w:val="36"/>
                <w:rtl w:val="0"/>
              </w:rPr>
              <w:t xml:space="preserve">-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Provide the doctor's contact information.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Collect and organize doctors according to their specialties for easy access to them.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REVENUE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PRICING + BILLING STRATEGIES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In-clinic payment ( Cash Or Visa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INCOME STREAMS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15% of the doctor's bill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Medical ads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MARKETING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CUSTOMER REACH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social networking sites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Marketing team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REFERRAL GENERATION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- 10% discount on the bill.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Free consultation after getting five points.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Taking care of the patient and reminding him of the appointment.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COMPETITION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TOP COMPETITORS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medical complex.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OUR COMPETITIVE ADVANTAGE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hd w:fill="ffffff" w:val="clear"/>
              <w:spacing w:line="320" w:lineRule="auto"/>
              <w:ind w:left="0" w:firstLine="0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A new service in Aqaba.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Feedback from the patient for the evaluation of the doctor.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720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METRICS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color w:val="38761d"/>
                <w:sz w:val="28"/>
                <w:szCs w:val="28"/>
                <w:shd w:fill="f5f5f5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8"/>
                <w:szCs w:val="28"/>
                <w:shd w:fill="f5f5f5" w:val="clear"/>
                <w:rtl w:val="0"/>
              </w:rPr>
              <w:t xml:space="preserve">- Join most of the doctors in Aqaba.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color w:val="38761d"/>
                <w:sz w:val="28"/>
                <w:szCs w:val="28"/>
                <w:shd w:fill="f5f5f5" w:val="clear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shd w:fill="f5f5f5" w:val="clear"/>
                <w:rtl w:val="0"/>
              </w:rPr>
              <w:t xml:space="preserve">- Positive feedback from customers.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2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Doctors ask to join us.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- Increasing the number of registrations in “Aqaba doctors”.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36"/>
                <w:szCs w:val="36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entury Gothic" w:cs="Century Gothic" w:eastAsia="Century Gothic" w:hAnsi="Century Gothic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SITUATIONAL ANALYSIS (SWOT)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INTERNAL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STRENGTHS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WEAKNESSES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Not taking 15% of the doctor's bill for the 1st month.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Doctors were afraid to join us because it was a new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When booking three appointments with no attendance, the person's number is automatically blocked.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6"/>
                <w:szCs w:val="26"/>
                <w:shd w:fill="f5f5f5" w:val="clear"/>
                <w:rtl w:val="0"/>
              </w:rPr>
              <w:t xml:space="preserve">Book an appointment without attending.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EXTERNAL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OPPORTUNITIES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THREATS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38761d"/>
                <w:sz w:val="26"/>
                <w:szCs w:val="26"/>
                <w:rtl w:val="0"/>
              </w:rPr>
              <w:t xml:space="preserve">Developing the site and providing other options, giving more discounts on reservations &amp; giving more Gifts.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8761d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New competitors appear.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ins w:author="عبيدة الذنيبات" w:id="0" w:date="2022-10-12T21:14:03Z"/>
        </w:rPr>
      </w:pPr>
      <w:ins w:author="عبيدة الذنيبات" w:id="0" w:date="2022-10-12T21:14:0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del w:author="عبيدة الذنيبات" w:id="0" w:date="2022-10-12T21:14:03Z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https://miro.com/app/board/uXjVPOwD7cM=/</w:t>
        </w:r>
      </w:hyperlink>
      <w:del w:author="عبيدة الذنيبات" w:id="0" w:date="2022-10-12T21:14:0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center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Business Model</w:t>
      </w:r>
    </w:p>
    <w:p w:rsidR="00000000" w:rsidDel="00000000" w:rsidP="00000000" w:rsidRDefault="00000000" w:rsidRPr="00000000" w14:paraId="00000119">
      <w:pPr>
        <w:spacing w:line="240" w:lineRule="auto"/>
        <w:jc w:val="center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POwD7cM=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